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68C4" w:rsidP="00E76631" w:rsidRDefault="00E76631" w14:paraId="361ED95C" w14:textId="48293C93">
      <w:pPr>
        <w:jc w:val="center"/>
        <w:rPr>
          <w:b/>
          <w:sz w:val="32"/>
          <w:szCs w:val="32"/>
          <w:u w:val="single"/>
        </w:rPr>
      </w:pPr>
      <w:r w:rsidRPr="00E76631">
        <w:rPr>
          <w:b/>
          <w:sz w:val="32"/>
          <w:szCs w:val="32"/>
          <w:u w:val="single"/>
        </w:rPr>
        <w:t>6</w:t>
      </w:r>
      <w:r w:rsidRPr="00E76631">
        <w:rPr>
          <w:b/>
          <w:sz w:val="32"/>
          <w:szCs w:val="32"/>
          <w:u w:val="single"/>
          <w:vertAlign w:val="superscript"/>
        </w:rPr>
        <w:t>th</w:t>
      </w:r>
      <w:r w:rsidRPr="00E76631">
        <w:rPr>
          <w:b/>
          <w:sz w:val="32"/>
          <w:szCs w:val="32"/>
          <w:u w:val="single"/>
        </w:rPr>
        <w:t xml:space="preserve"> of March</w:t>
      </w:r>
      <w:r>
        <w:rPr>
          <w:b/>
          <w:sz w:val="32"/>
          <w:szCs w:val="32"/>
          <w:u w:val="single"/>
        </w:rPr>
        <w:t xml:space="preserve"> Minutes</w:t>
      </w:r>
    </w:p>
    <w:p w:rsidR="00730FBF" w:rsidP="00730FBF" w:rsidRDefault="00730FBF" w14:paraId="378998B9" w14:textId="6C4821EB">
      <w:pPr>
        <w:rPr>
          <w:b/>
          <w:sz w:val="32"/>
          <w:szCs w:val="32"/>
        </w:rPr>
      </w:pPr>
      <w:r w:rsidRPr="00730FBF">
        <w:rPr>
          <w:b/>
          <w:sz w:val="32"/>
          <w:szCs w:val="32"/>
        </w:rPr>
        <w:t>Arrivals</w:t>
      </w:r>
    </w:p>
    <w:p w:rsidRPr="002E017A" w:rsidR="00730FBF" w:rsidP="00730FBF" w:rsidRDefault="00382231" w14:paraId="03912E0A" w14:textId="2C559CE5">
      <w:pPr>
        <w:rPr>
          <w:bCs/>
          <w:sz w:val="24"/>
          <w:szCs w:val="24"/>
        </w:rPr>
      </w:pPr>
      <w:r w:rsidRPr="002E017A">
        <w:rPr>
          <w:bCs/>
          <w:sz w:val="24"/>
          <w:szCs w:val="24"/>
        </w:rPr>
        <w:t>Tom Methven: 10:00</w:t>
      </w:r>
    </w:p>
    <w:p w:rsidRPr="002E017A" w:rsidR="00382231" w:rsidP="00730FBF" w:rsidRDefault="00382231" w14:paraId="6903DC1C" w14:textId="70873FA4">
      <w:pPr>
        <w:rPr>
          <w:bCs/>
          <w:sz w:val="24"/>
          <w:szCs w:val="24"/>
        </w:rPr>
      </w:pPr>
      <w:r w:rsidRPr="002E017A">
        <w:rPr>
          <w:bCs/>
          <w:sz w:val="24"/>
          <w:szCs w:val="24"/>
        </w:rPr>
        <w:t>Andrew McBain: 10:00</w:t>
      </w:r>
    </w:p>
    <w:p w:rsidRPr="002E017A" w:rsidR="00382231" w:rsidP="00730FBF" w:rsidRDefault="00382231" w14:paraId="3D236D56" w14:textId="2D0B24D7">
      <w:pPr>
        <w:rPr>
          <w:bCs/>
          <w:sz w:val="24"/>
          <w:szCs w:val="24"/>
        </w:rPr>
      </w:pPr>
      <w:r w:rsidRPr="002E017A">
        <w:rPr>
          <w:bCs/>
          <w:sz w:val="24"/>
          <w:szCs w:val="24"/>
        </w:rPr>
        <w:t>Alexander Wickham: 10:00</w:t>
      </w:r>
    </w:p>
    <w:p w:rsidRPr="002E017A" w:rsidR="00382231" w:rsidP="00730FBF" w:rsidRDefault="00382231" w14:paraId="1DB18EDD" w14:textId="1778346B">
      <w:pPr>
        <w:rPr>
          <w:bCs/>
          <w:sz w:val="24"/>
          <w:szCs w:val="24"/>
        </w:rPr>
      </w:pPr>
      <w:r w:rsidRPr="002E017A">
        <w:rPr>
          <w:bCs/>
          <w:sz w:val="24"/>
          <w:szCs w:val="24"/>
        </w:rPr>
        <w:t>Jake Paterson</w:t>
      </w:r>
      <w:r w:rsidRPr="002E017A" w:rsidR="00565142">
        <w:rPr>
          <w:bCs/>
          <w:sz w:val="24"/>
          <w:szCs w:val="24"/>
        </w:rPr>
        <w:t>: 10:00</w:t>
      </w:r>
    </w:p>
    <w:p w:rsidRPr="002E017A" w:rsidR="00565142" w:rsidP="00730FBF" w:rsidRDefault="00565142" w14:paraId="34A6B4EC" w14:textId="4E95790C">
      <w:pPr>
        <w:rPr>
          <w:bCs/>
          <w:sz w:val="24"/>
          <w:szCs w:val="24"/>
        </w:rPr>
      </w:pPr>
      <w:r w:rsidRPr="002E017A">
        <w:rPr>
          <w:bCs/>
          <w:sz w:val="24"/>
          <w:szCs w:val="24"/>
        </w:rPr>
        <w:t>Cale Clark: 10:00</w:t>
      </w:r>
    </w:p>
    <w:p w:rsidRPr="002E017A" w:rsidR="00565142" w:rsidP="00730FBF" w:rsidRDefault="00565142" w14:paraId="6F31F6EA" w14:textId="1EE611A8">
      <w:pPr>
        <w:rPr>
          <w:bCs/>
          <w:sz w:val="24"/>
          <w:szCs w:val="24"/>
        </w:rPr>
      </w:pPr>
      <w:r w:rsidRPr="002E017A">
        <w:rPr>
          <w:bCs/>
          <w:sz w:val="24"/>
          <w:szCs w:val="24"/>
        </w:rPr>
        <w:t>Kyle Dick: 10:00</w:t>
      </w:r>
    </w:p>
    <w:p w:rsidRPr="002E017A" w:rsidR="00565142" w:rsidP="00730FBF" w:rsidRDefault="00565142" w14:paraId="657DCCF0" w14:textId="2E782A91">
      <w:pPr>
        <w:rPr>
          <w:bCs/>
          <w:sz w:val="24"/>
          <w:szCs w:val="24"/>
        </w:rPr>
      </w:pPr>
      <w:r w:rsidRPr="002E017A">
        <w:rPr>
          <w:bCs/>
          <w:sz w:val="24"/>
          <w:szCs w:val="24"/>
        </w:rPr>
        <w:t>Scott Valentine</w:t>
      </w:r>
      <w:r w:rsidRPr="002E017A" w:rsidR="00E169F2">
        <w:rPr>
          <w:bCs/>
          <w:sz w:val="24"/>
          <w:szCs w:val="24"/>
        </w:rPr>
        <w:t>:</w:t>
      </w:r>
      <w:r w:rsidR="00DC45F2">
        <w:rPr>
          <w:bCs/>
          <w:sz w:val="24"/>
          <w:szCs w:val="24"/>
        </w:rPr>
        <w:t xml:space="preserve"> 10:10</w:t>
      </w:r>
    </w:p>
    <w:p w:rsidRPr="002E017A" w:rsidR="00E169F2" w:rsidP="00730FBF" w:rsidRDefault="00E169F2" w14:paraId="7219DE44" w14:textId="7D7C1655">
      <w:pPr>
        <w:rPr>
          <w:bCs/>
          <w:sz w:val="24"/>
          <w:szCs w:val="24"/>
        </w:rPr>
      </w:pPr>
      <w:r w:rsidRPr="002E017A">
        <w:rPr>
          <w:bCs/>
          <w:sz w:val="24"/>
          <w:szCs w:val="24"/>
        </w:rPr>
        <w:t>Previous Meeting minutes agreed as accurate with the team</w:t>
      </w:r>
      <w:r w:rsidRPr="002E017A" w:rsidR="009D078E">
        <w:rPr>
          <w:bCs/>
          <w:sz w:val="24"/>
          <w:szCs w:val="24"/>
        </w:rPr>
        <w:t>.</w:t>
      </w:r>
    </w:p>
    <w:p w:rsidRPr="002E017A" w:rsidR="009D078E" w:rsidP="00730FBF" w:rsidRDefault="009D078E" w14:paraId="51E3A938" w14:textId="143653E2">
      <w:pPr>
        <w:rPr>
          <w:b/>
          <w:sz w:val="32"/>
          <w:szCs w:val="32"/>
        </w:rPr>
      </w:pPr>
      <w:r w:rsidRPr="002E017A">
        <w:rPr>
          <w:b/>
          <w:sz w:val="32"/>
          <w:szCs w:val="32"/>
        </w:rPr>
        <w:t>Actions from the previous meetings.</w:t>
      </w:r>
    </w:p>
    <w:p w:rsidR="00D2672C" w:rsidP="00730FBF" w:rsidRDefault="00D06C53" w14:paraId="7B785B01" w14:textId="16773610">
      <w:pPr>
        <w:rPr>
          <w:b/>
          <w:sz w:val="24"/>
          <w:szCs w:val="24"/>
        </w:rPr>
      </w:pPr>
      <w:r w:rsidRPr="00690769">
        <w:rPr>
          <w:bCs/>
          <w:sz w:val="24"/>
          <w:szCs w:val="24"/>
          <w:highlight w:val="green"/>
        </w:rPr>
        <w:t>Check February 21</w:t>
      </w:r>
      <w:r w:rsidRPr="00690769">
        <w:rPr>
          <w:bCs/>
          <w:sz w:val="24"/>
          <w:szCs w:val="24"/>
          <w:highlight w:val="green"/>
          <w:vertAlign w:val="superscript"/>
        </w:rPr>
        <w:t>st</w:t>
      </w:r>
      <w:r w:rsidRPr="00690769">
        <w:rPr>
          <w:bCs/>
          <w:sz w:val="24"/>
          <w:szCs w:val="24"/>
          <w:highlight w:val="green"/>
        </w:rPr>
        <w:t xml:space="preserve"> minutes </w:t>
      </w:r>
      <w:r w:rsidRPr="00690769" w:rsidR="00184AA5">
        <w:rPr>
          <w:bCs/>
          <w:sz w:val="24"/>
          <w:szCs w:val="24"/>
          <w:highlight w:val="green"/>
        </w:rPr>
        <w:t>–</w:t>
      </w:r>
      <w:r w:rsidRPr="00690769">
        <w:rPr>
          <w:bCs/>
          <w:sz w:val="24"/>
          <w:szCs w:val="24"/>
          <w:highlight w:val="green"/>
        </w:rPr>
        <w:t xml:space="preserve"> </w:t>
      </w:r>
      <w:r w:rsidRPr="00690769">
        <w:rPr>
          <w:b/>
          <w:sz w:val="24"/>
          <w:szCs w:val="24"/>
          <w:highlight w:val="green"/>
        </w:rPr>
        <w:t>Xander</w:t>
      </w:r>
    </w:p>
    <w:p w:rsidRPr="00104DD3" w:rsidR="00093FB7" w:rsidP="00104DD3" w:rsidRDefault="00093FB7" w14:paraId="78A04D49" w14:textId="7B6F6F55">
      <w:pPr>
        <w:spacing w:after="0" w:line="240" w:lineRule="auto"/>
        <w:textAlignment w:val="baseline"/>
        <w:rPr>
          <w:rFonts w:eastAsia="Times New Roman" w:cs="Segoe UI"/>
          <w:kern w:val="0"/>
          <w:sz w:val="24"/>
          <w:szCs w:val="24"/>
          <w:lang w:eastAsia="en-GB"/>
          <w14:ligatures w14:val="none"/>
        </w:rPr>
      </w:pPr>
      <w:r w:rsidRPr="004F132F">
        <w:rPr>
          <w:rFonts w:eastAsia="Times New Roman" w:cs="Calibri"/>
          <w:color w:val="000000"/>
          <w:kern w:val="0"/>
          <w:sz w:val="24"/>
          <w:szCs w:val="24"/>
          <w:shd w:val="clear" w:color="auto" w:fill="FFFF00"/>
          <w:lang w:eastAsia="en-GB"/>
          <w14:ligatures w14:val="none"/>
        </w:rPr>
        <w:t xml:space="preserve">Complete task specification A1. </w:t>
      </w:r>
      <w:r w:rsidRPr="004F132F">
        <w:rPr>
          <w:rFonts w:eastAsia="Times New Roman" w:cs="Calibri"/>
          <w:b/>
          <w:bCs/>
          <w:color w:val="000000"/>
          <w:kern w:val="0"/>
          <w:sz w:val="24"/>
          <w:szCs w:val="24"/>
          <w:shd w:val="clear" w:color="auto" w:fill="FFFF00"/>
          <w:lang w:eastAsia="en-GB"/>
          <w14:ligatures w14:val="none"/>
        </w:rPr>
        <w:t>Scott</w:t>
      </w:r>
      <w:r w:rsidRPr="004F132F">
        <w:rPr>
          <w:rFonts w:eastAsia="Times New Roman" w:cs="Calibri"/>
          <w:color w:val="000000"/>
          <w:kern w:val="0"/>
          <w:sz w:val="24"/>
          <w:szCs w:val="24"/>
          <w:lang w:eastAsia="en-GB"/>
          <w14:ligatures w14:val="none"/>
        </w:rPr>
        <w:t> </w:t>
      </w:r>
    </w:p>
    <w:p w:rsidR="00184AA5" w:rsidP="00730FBF" w:rsidRDefault="00184AA5" w14:paraId="2165F8A6" w14:textId="62CD4838">
      <w:pPr>
        <w:rPr>
          <w:b/>
          <w:sz w:val="24"/>
          <w:szCs w:val="24"/>
        </w:rPr>
      </w:pPr>
      <w:r w:rsidRPr="00AF6FCB">
        <w:rPr>
          <w:bCs/>
          <w:sz w:val="24"/>
          <w:szCs w:val="24"/>
          <w:highlight w:val="yellow"/>
        </w:rPr>
        <w:t xml:space="preserve">Complete task </w:t>
      </w:r>
      <w:r w:rsidRPr="00AF6FCB" w:rsidR="00072B65">
        <w:rPr>
          <w:bCs/>
          <w:sz w:val="24"/>
          <w:szCs w:val="24"/>
          <w:highlight w:val="yellow"/>
        </w:rPr>
        <w:t xml:space="preserve">specification </w:t>
      </w:r>
      <w:r w:rsidRPr="00AF6FCB" w:rsidR="00DF6C7F">
        <w:rPr>
          <w:bCs/>
          <w:sz w:val="24"/>
          <w:szCs w:val="24"/>
          <w:highlight w:val="yellow"/>
        </w:rPr>
        <w:t xml:space="preserve">A2 – </w:t>
      </w:r>
      <w:r w:rsidRPr="00AF6FCB" w:rsidR="00DF6C7F">
        <w:rPr>
          <w:b/>
          <w:sz w:val="24"/>
          <w:szCs w:val="24"/>
          <w:highlight w:val="yellow"/>
        </w:rPr>
        <w:t>Scott</w:t>
      </w:r>
    </w:p>
    <w:p w:rsidR="005D3AE3" w:rsidP="00730FBF" w:rsidRDefault="005D3AE3" w14:paraId="3D195203" w14:textId="0F6C106A">
      <w:pPr>
        <w:rPr>
          <w:rFonts w:eastAsia="Times New Roman" w:cs="Calibri"/>
          <w:b/>
          <w:bCs/>
          <w:color w:val="000000"/>
          <w:kern w:val="0"/>
          <w:sz w:val="24"/>
          <w:szCs w:val="24"/>
          <w:shd w:val="clear" w:color="auto" w:fill="FFFF00"/>
          <w:lang w:eastAsia="en-GB"/>
          <w14:ligatures w14:val="none"/>
        </w:rPr>
      </w:pPr>
      <w:r w:rsidRPr="004F132F">
        <w:rPr>
          <w:rFonts w:eastAsia="Times New Roman" w:cs="Calibri"/>
          <w:color w:val="000000"/>
          <w:kern w:val="0"/>
          <w:sz w:val="24"/>
          <w:szCs w:val="24"/>
          <w:shd w:val="clear" w:color="auto" w:fill="FFFF00"/>
          <w:lang w:eastAsia="en-GB"/>
          <w14:ligatures w14:val="none"/>
        </w:rPr>
        <w:t xml:space="preserve">Start work on task specification B1. </w:t>
      </w:r>
      <w:r w:rsidRPr="004F132F">
        <w:rPr>
          <w:rFonts w:eastAsia="Times New Roman" w:cs="Calibri"/>
          <w:b/>
          <w:bCs/>
          <w:color w:val="000000"/>
          <w:kern w:val="0"/>
          <w:sz w:val="24"/>
          <w:szCs w:val="24"/>
          <w:shd w:val="clear" w:color="auto" w:fill="FFFF00"/>
          <w:lang w:eastAsia="en-GB"/>
          <w14:ligatures w14:val="none"/>
        </w:rPr>
        <w:t>Jake</w:t>
      </w:r>
    </w:p>
    <w:p w:rsidRPr="002E017A" w:rsidR="002C7948" w:rsidP="00730FBF" w:rsidRDefault="002C7948" w14:paraId="4ECDAE6C" w14:textId="77777777">
      <w:pPr>
        <w:rPr>
          <w:bCs/>
          <w:sz w:val="24"/>
          <w:szCs w:val="24"/>
        </w:rPr>
      </w:pPr>
    </w:p>
    <w:p w:rsidR="002E017A" w:rsidP="002E017A" w:rsidRDefault="002E017A" w14:paraId="2AABA49E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cs="Calibri" w:asciiTheme="minorHAnsi" w:hAnsiTheme="minorHAnsi" w:eastAsiaTheme="majorEastAsia"/>
        </w:rPr>
      </w:pPr>
      <w:r w:rsidRPr="00B82571">
        <w:rPr>
          <w:rStyle w:val="normaltextrun"/>
          <w:rFonts w:cs="Calibri" w:asciiTheme="minorHAnsi" w:hAnsiTheme="minorHAnsi" w:eastAsiaTheme="majorEastAsia"/>
          <w:highlight w:val="green"/>
          <w:lang w:val="en-US"/>
        </w:rPr>
        <w:t xml:space="preserve">Discuss with Andrew what is required to complete E1 and E2 - </w:t>
      </w:r>
      <w:r w:rsidRPr="00B82571">
        <w:rPr>
          <w:rStyle w:val="normaltextrun"/>
          <w:rFonts w:cs="Calibri" w:asciiTheme="minorHAnsi" w:hAnsiTheme="minorHAnsi" w:eastAsiaTheme="majorEastAsia"/>
          <w:b/>
          <w:bCs/>
          <w:highlight w:val="green"/>
          <w:lang w:val="en-US"/>
        </w:rPr>
        <w:t>Xander</w:t>
      </w:r>
      <w:r w:rsidRPr="002E017A">
        <w:rPr>
          <w:rStyle w:val="eop"/>
          <w:rFonts w:cs="Calibri" w:asciiTheme="minorHAnsi" w:hAnsiTheme="minorHAnsi" w:eastAsiaTheme="majorEastAsia"/>
        </w:rPr>
        <w:t> </w:t>
      </w:r>
    </w:p>
    <w:p w:rsidR="00624A37" w:rsidP="002E017A" w:rsidRDefault="00624A37" w14:paraId="41D3EE4B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cs="Calibri" w:asciiTheme="minorHAnsi" w:hAnsiTheme="minorHAnsi" w:eastAsiaTheme="majorEastAsia"/>
        </w:rPr>
      </w:pPr>
    </w:p>
    <w:p w:rsidR="00C622AF" w:rsidP="002E017A" w:rsidRDefault="00624A37" w14:paraId="65D347CE" w14:textId="13C4620E">
      <w:pPr>
        <w:pStyle w:val="paragraph"/>
        <w:spacing w:before="0" w:beforeAutospacing="0" w:after="0" w:afterAutospacing="0"/>
        <w:textAlignment w:val="baseline"/>
        <w:rPr>
          <w:rFonts w:cs="Calibri" w:asciiTheme="minorHAnsi" w:hAnsiTheme="minorHAnsi"/>
          <w:b/>
          <w:bCs/>
          <w:shd w:val="clear" w:color="auto" w:fill="FFFF00"/>
          <w14:ligatures w14:val="none"/>
        </w:rPr>
      </w:pPr>
      <w:r w:rsidRPr="004F132F">
        <w:rPr>
          <w:rFonts w:cs="Calibri" w:asciiTheme="minorHAnsi" w:hAnsiTheme="minorHAnsi"/>
          <w:highlight w:val="green"/>
          <w:shd w:val="clear" w:color="auto" w:fill="FFFF00"/>
          <w14:ligatures w14:val="none"/>
        </w:rPr>
        <w:t xml:space="preserve">Look to combining the backend account system (E1/E2) with kyles email dist System. </w:t>
      </w:r>
      <w:r w:rsidRPr="004F132F">
        <w:rPr>
          <w:rFonts w:cs="Calibri" w:asciiTheme="minorHAnsi" w:hAnsiTheme="minorHAnsi"/>
          <w:b/>
          <w:bCs/>
          <w:highlight w:val="green"/>
          <w:shd w:val="clear" w:color="auto" w:fill="FFFF00"/>
          <w14:ligatures w14:val="none"/>
        </w:rPr>
        <w:t>Kyle</w:t>
      </w:r>
    </w:p>
    <w:p w:rsidR="00734D34" w:rsidP="002E017A" w:rsidRDefault="00734D34" w14:paraId="3CA44ED7" w14:textId="77777777">
      <w:pPr>
        <w:pStyle w:val="paragraph"/>
        <w:spacing w:before="0" w:beforeAutospacing="0" w:after="0" w:afterAutospacing="0"/>
        <w:textAlignment w:val="baseline"/>
        <w:rPr>
          <w:rFonts w:cs="Calibri" w:asciiTheme="minorHAnsi" w:hAnsiTheme="minorHAnsi"/>
          <w:b/>
          <w:bCs/>
          <w:shd w:val="clear" w:color="auto" w:fill="FFFF00"/>
          <w14:ligatures w14:val="none"/>
        </w:rPr>
      </w:pPr>
    </w:p>
    <w:p w:rsidR="00624A37" w:rsidP="00624A37" w:rsidRDefault="00624A37" w14:paraId="08C34300" w14:textId="77777777">
      <w:pPr>
        <w:spacing w:after="0" w:line="240" w:lineRule="auto"/>
        <w:textAlignment w:val="baseline"/>
        <w:rPr>
          <w:rFonts w:eastAsia="Times New Roman" w:cs="Calibri"/>
          <w:color w:val="000000"/>
          <w:kern w:val="0"/>
          <w:sz w:val="24"/>
          <w:szCs w:val="24"/>
          <w:lang w:eastAsia="en-GB"/>
          <w14:ligatures w14:val="none"/>
        </w:rPr>
      </w:pPr>
      <w:r w:rsidRPr="004F132F">
        <w:rPr>
          <w:rFonts w:eastAsia="Times New Roman" w:cs="Calibri"/>
          <w:color w:val="000000"/>
          <w:kern w:val="0"/>
          <w:sz w:val="24"/>
          <w:szCs w:val="24"/>
          <w:highlight w:val="green"/>
          <w:shd w:val="clear" w:color="auto" w:fill="FFFF00"/>
          <w:lang w:eastAsia="en-GB"/>
          <w14:ligatures w14:val="none"/>
        </w:rPr>
        <w:t xml:space="preserve">Start work on E1 (Creating login system). </w:t>
      </w:r>
      <w:r w:rsidRPr="004F132F">
        <w:rPr>
          <w:rFonts w:eastAsia="Times New Roman" w:cs="Calibri"/>
          <w:b/>
          <w:bCs/>
          <w:color w:val="000000"/>
          <w:kern w:val="0"/>
          <w:sz w:val="24"/>
          <w:szCs w:val="24"/>
          <w:highlight w:val="green"/>
          <w:shd w:val="clear" w:color="auto" w:fill="FFFF00"/>
          <w:lang w:eastAsia="en-GB"/>
          <w14:ligatures w14:val="none"/>
        </w:rPr>
        <w:t>Xander</w:t>
      </w:r>
      <w:r w:rsidRPr="004F132F">
        <w:rPr>
          <w:rFonts w:eastAsia="Times New Roman" w:cs="Calibri"/>
          <w:color w:val="000000"/>
          <w:kern w:val="0"/>
          <w:sz w:val="24"/>
          <w:szCs w:val="24"/>
          <w:lang w:eastAsia="en-GB"/>
          <w14:ligatures w14:val="none"/>
        </w:rPr>
        <w:t> </w:t>
      </w:r>
    </w:p>
    <w:p w:rsidRPr="004F132F" w:rsidR="00037BF7" w:rsidP="00624A37" w:rsidRDefault="00037BF7" w14:paraId="25629428" w14:textId="77777777">
      <w:pPr>
        <w:spacing w:after="0" w:line="240" w:lineRule="auto"/>
        <w:textAlignment w:val="baseline"/>
        <w:rPr>
          <w:rFonts w:eastAsia="Times New Roman" w:cs="Segoe UI"/>
          <w:kern w:val="0"/>
          <w:sz w:val="24"/>
          <w:szCs w:val="24"/>
          <w:lang w:eastAsia="en-GB"/>
          <w14:ligatures w14:val="none"/>
        </w:rPr>
      </w:pPr>
    </w:p>
    <w:p w:rsidRPr="004F132F" w:rsidR="00624A37" w:rsidP="00624A37" w:rsidRDefault="00624A37" w14:paraId="45EDFF29" w14:textId="77777777">
      <w:pPr>
        <w:spacing w:after="0" w:line="240" w:lineRule="auto"/>
        <w:textAlignment w:val="baseline"/>
        <w:rPr>
          <w:rFonts w:eastAsia="Times New Roman" w:cs="Segoe UI"/>
          <w:kern w:val="0"/>
          <w:sz w:val="24"/>
          <w:szCs w:val="24"/>
          <w:lang w:eastAsia="en-GB"/>
          <w14:ligatures w14:val="none"/>
        </w:rPr>
      </w:pPr>
      <w:r w:rsidRPr="004F132F">
        <w:rPr>
          <w:rFonts w:eastAsia="Times New Roman" w:cs="Calibri"/>
          <w:color w:val="000000"/>
          <w:kern w:val="0"/>
          <w:sz w:val="24"/>
          <w:szCs w:val="24"/>
          <w:shd w:val="clear" w:color="auto" w:fill="FFFF00"/>
          <w:lang w:eastAsia="en-GB"/>
          <w14:ligatures w14:val="none"/>
        </w:rPr>
        <w:t xml:space="preserve">Start work on E2 (Creating account creating system). </w:t>
      </w:r>
      <w:r w:rsidRPr="004F132F">
        <w:rPr>
          <w:rFonts w:eastAsia="Times New Roman" w:cs="Calibri"/>
          <w:b/>
          <w:bCs/>
          <w:color w:val="000000"/>
          <w:kern w:val="0"/>
          <w:sz w:val="24"/>
          <w:szCs w:val="24"/>
          <w:shd w:val="clear" w:color="auto" w:fill="FFFF00"/>
          <w:lang w:eastAsia="en-GB"/>
          <w14:ligatures w14:val="none"/>
        </w:rPr>
        <w:t>Andrew</w:t>
      </w:r>
      <w:r w:rsidRPr="004F132F">
        <w:rPr>
          <w:rFonts w:eastAsia="Times New Roman" w:cs="Calibri"/>
          <w:color w:val="000000"/>
          <w:kern w:val="0"/>
          <w:sz w:val="24"/>
          <w:szCs w:val="24"/>
          <w:lang w:eastAsia="en-GB"/>
          <w14:ligatures w14:val="none"/>
        </w:rPr>
        <w:t> </w:t>
      </w:r>
    </w:p>
    <w:p w:rsidRPr="002E017A" w:rsidR="00624A37" w:rsidP="002E017A" w:rsidRDefault="00624A37" w14:paraId="3FDD4513" w14:textId="77777777">
      <w:pPr>
        <w:pStyle w:val="paragraph"/>
        <w:spacing w:before="0" w:beforeAutospacing="0" w:after="0" w:afterAutospacing="0"/>
        <w:textAlignment w:val="baseline"/>
        <w:rPr>
          <w:rFonts w:cs="Segoe UI" w:asciiTheme="minorHAnsi" w:hAnsiTheme="minorHAnsi"/>
        </w:rPr>
      </w:pPr>
    </w:p>
    <w:p w:rsidRPr="004B516F" w:rsidR="005B2408" w:rsidP="002E017A" w:rsidRDefault="002E017A" w14:paraId="7211FB92" w14:textId="3D0647CF">
      <w:pPr>
        <w:pStyle w:val="paragraph"/>
        <w:spacing w:before="0" w:beforeAutospacing="0" w:after="0" w:afterAutospacing="0"/>
        <w:textAlignment w:val="baseline"/>
        <w:rPr>
          <w:rFonts w:cs="Calibri" w:asciiTheme="minorHAnsi" w:hAnsiTheme="minorHAnsi" w:eastAsiaTheme="majorEastAsia"/>
        </w:rPr>
      </w:pPr>
      <w:r w:rsidRPr="001C7B73">
        <w:rPr>
          <w:rStyle w:val="normaltextrun"/>
          <w:rFonts w:cs="Calibri" w:asciiTheme="minorHAnsi" w:hAnsiTheme="minorHAnsi" w:eastAsiaTheme="majorEastAsia"/>
          <w:highlight w:val="green"/>
          <w:lang w:val="en-US"/>
        </w:rPr>
        <w:t xml:space="preserve">Get a link from frontend to backend working and tested (preferably in production) - </w:t>
      </w:r>
      <w:r w:rsidRPr="001C7B73">
        <w:rPr>
          <w:rStyle w:val="normaltextrun"/>
          <w:rFonts w:cs="Calibri" w:asciiTheme="minorHAnsi" w:hAnsiTheme="minorHAnsi" w:eastAsiaTheme="majorEastAsia"/>
          <w:b/>
          <w:bCs/>
          <w:highlight w:val="green"/>
          <w:lang w:val="en-US"/>
        </w:rPr>
        <w:t>Jake, Cale</w:t>
      </w:r>
    </w:p>
    <w:p w:rsidRPr="004F132F" w:rsidR="004F132F" w:rsidP="004F132F" w:rsidRDefault="004F132F" w14:paraId="6441C608" w14:textId="35C2F882">
      <w:pPr>
        <w:spacing w:after="0" w:line="240" w:lineRule="auto"/>
        <w:textAlignment w:val="baseline"/>
        <w:rPr>
          <w:rFonts w:eastAsia="Times New Roman" w:cs="Segoe UI"/>
          <w:kern w:val="0"/>
          <w:sz w:val="24"/>
          <w:szCs w:val="24"/>
          <w:lang w:eastAsia="en-GB"/>
          <w14:ligatures w14:val="none"/>
        </w:rPr>
      </w:pPr>
      <w:r w:rsidRPr="004F132F">
        <w:rPr>
          <w:rFonts w:eastAsia="Times New Roman" w:cs="Calibri"/>
          <w:kern w:val="0"/>
          <w:sz w:val="24"/>
          <w:szCs w:val="24"/>
          <w:lang w:eastAsia="en-GB"/>
          <w14:ligatures w14:val="none"/>
        </w:rPr>
        <w:t> </w:t>
      </w:r>
    </w:p>
    <w:p w:rsidR="004F132F" w:rsidP="004F132F" w:rsidRDefault="004F132F" w14:paraId="4A570FF3" w14:textId="77777777">
      <w:pPr>
        <w:spacing w:after="0" w:line="240" w:lineRule="auto"/>
        <w:textAlignment w:val="baseline"/>
        <w:rPr>
          <w:rFonts w:eastAsia="Times New Roman" w:cs="Calibri"/>
          <w:kern w:val="0"/>
          <w:sz w:val="24"/>
          <w:szCs w:val="24"/>
          <w:lang w:eastAsia="en-GB"/>
          <w14:ligatures w14:val="none"/>
        </w:rPr>
      </w:pPr>
      <w:r w:rsidRPr="004F132F">
        <w:rPr>
          <w:rFonts w:eastAsia="Times New Roman" w:cs="Calibri"/>
          <w:kern w:val="0"/>
          <w:sz w:val="24"/>
          <w:szCs w:val="24"/>
          <w:highlight w:val="green"/>
          <w:shd w:val="clear" w:color="auto" w:fill="FFFF00"/>
          <w:lang w:eastAsia="en-GB"/>
          <w14:ligatures w14:val="none"/>
        </w:rPr>
        <w:t xml:space="preserve">Discuss WhatsApp responses when they are sent back </w:t>
      </w:r>
      <w:r w:rsidRPr="004F132F">
        <w:rPr>
          <w:rFonts w:eastAsia="Times New Roman" w:cs="Calibri"/>
          <w:b/>
          <w:bCs/>
          <w:kern w:val="0"/>
          <w:sz w:val="24"/>
          <w:szCs w:val="24"/>
          <w:highlight w:val="green"/>
          <w:shd w:val="clear" w:color="auto" w:fill="FFFF00"/>
          <w:lang w:eastAsia="en-GB"/>
          <w14:ligatures w14:val="none"/>
        </w:rPr>
        <w:t>Andrew</w:t>
      </w:r>
      <w:r w:rsidRPr="004F132F">
        <w:rPr>
          <w:rFonts w:eastAsia="Times New Roman" w:cs="Calibri"/>
          <w:kern w:val="0"/>
          <w:sz w:val="24"/>
          <w:szCs w:val="24"/>
          <w:lang w:eastAsia="en-GB"/>
          <w14:ligatures w14:val="none"/>
        </w:rPr>
        <w:t> </w:t>
      </w:r>
    </w:p>
    <w:p w:rsidRPr="004F132F" w:rsidR="001069F9" w:rsidP="004F132F" w:rsidRDefault="001069F9" w14:paraId="00FB641F" w14:textId="77777777">
      <w:pPr>
        <w:spacing w:after="0" w:line="240" w:lineRule="auto"/>
        <w:textAlignment w:val="baseline"/>
        <w:rPr>
          <w:rFonts w:eastAsia="Times New Roman" w:cs="Segoe UI"/>
          <w:kern w:val="0"/>
          <w:sz w:val="24"/>
          <w:szCs w:val="24"/>
          <w:lang w:eastAsia="en-GB"/>
          <w14:ligatures w14:val="none"/>
        </w:rPr>
      </w:pPr>
    </w:p>
    <w:p w:rsidRPr="004F132F" w:rsidR="001069F9" w:rsidP="004F132F" w:rsidRDefault="004F132F" w14:paraId="7D76A36F" w14:textId="2032384D">
      <w:pPr>
        <w:spacing w:after="0" w:line="240" w:lineRule="auto"/>
        <w:textAlignment w:val="baseline"/>
        <w:rPr>
          <w:rFonts w:eastAsia="Times New Roman" w:cs="Calibri"/>
          <w:color w:val="000000"/>
          <w:kern w:val="0"/>
          <w:sz w:val="24"/>
          <w:szCs w:val="24"/>
          <w:lang w:eastAsia="en-GB"/>
          <w14:ligatures w14:val="none"/>
        </w:rPr>
      </w:pPr>
      <w:r w:rsidRPr="004F132F">
        <w:rPr>
          <w:rFonts w:eastAsia="Times New Roman" w:cs="Calibri"/>
          <w:color w:val="000000"/>
          <w:kern w:val="0"/>
          <w:sz w:val="24"/>
          <w:szCs w:val="24"/>
          <w:highlight w:val="green"/>
          <w:shd w:val="clear" w:color="auto" w:fill="FFFF00"/>
          <w:lang w:eastAsia="en-GB"/>
          <w14:ligatures w14:val="none"/>
        </w:rPr>
        <w:t xml:space="preserve">Check if Prisma connection is serialised on generation, and how it can be set up in a way so that it won’t get pushed to GitLab by developers. </w:t>
      </w:r>
      <w:r w:rsidRPr="004F132F">
        <w:rPr>
          <w:rFonts w:eastAsia="Times New Roman" w:cs="Calibri"/>
          <w:b/>
          <w:bCs/>
          <w:color w:val="000000"/>
          <w:kern w:val="0"/>
          <w:sz w:val="24"/>
          <w:szCs w:val="24"/>
          <w:highlight w:val="green"/>
          <w:shd w:val="clear" w:color="auto" w:fill="FFFF00"/>
          <w:lang w:eastAsia="en-GB"/>
          <w14:ligatures w14:val="none"/>
        </w:rPr>
        <w:t>Cale</w:t>
      </w:r>
      <w:r w:rsidRPr="004F132F">
        <w:rPr>
          <w:rFonts w:eastAsia="Times New Roman" w:cs="Calibri"/>
          <w:color w:val="000000"/>
          <w:kern w:val="0"/>
          <w:sz w:val="24"/>
          <w:szCs w:val="24"/>
          <w:lang w:eastAsia="en-GB"/>
          <w14:ligatures w14:val="none"/>
        </w:rPr>
        <w:t> </w:t>
      </w:r>
    </w:p>
    <w:p w:rsidRPr="004F132F" w:rsidR="004F132F" w:rsidP="004F132F" w:rsidRDefault="004F132F" w14:paraId="22967EE6" w14:textId="77777777">
      <w:pPr>
        <w:spacing w:after="0" w:line="240" w:lineRule="auto"/>
        <w:textAlignment w:val="baseline"/>
        <w:rPr>
          <w:rFonts w:eastAsia="Times New Roman" w:cs="Segoe UI"/>
          <w:kern w:val="0"/>
          <w:sz w:val="24"/>
          <w:szCs w:val="24"/>
          <w:lang w:eastAsia="en-GB"/>
          <w14:ligatures w14:val="none"/>
        </w:rPr>
      </w:pPr>
      <w:r w:rsidRPr="004F132F">
        <w:rPr>
          <w:rFonts w:eastAsia="Times New Roman" w:cs="Calibri"/>
          <w:color w:val="000000"/>
          <w:kern w:val="0"/>
          <w:sz w:val="24"/>
          <w:szCs w:val="24"/>
          <w:highlight w:val="green"/>
          <w:shd w:val="clear" w:color="auto" w:fill="FFFF00"/>
          <w:lang w:eastAsia="en-GB"/>
          <w14:ligatures w14:val="none"/>
        </w:rPr>
        <w:t xml:space="preserve">Continue investigation into hosting options. </w:t>
      </w:r>
      <w:r w:rsidRPr="004F132F">
        <w:rPr>
          <w:rFonts w:eastAsia="Times New Roman" w:cs="Calibri"/>
          <w:b/>
          <w:bCs/>
          <w:color w:val="000000"/>
          <w:kern w:val="0"/>
          <w:sz w:val="24"/>
          <w:szCs w:val="24"/>
          <w:highlight w:val="green"/>
          <w:shd w:val="clear" w:color="auto" w:fill="FFFF00"/>
          <w:lang w:eastAsia="en-GB"/>
          <w14:ligatures w14:val="none"/>
        </w:rPr>
        <w:t>Cale</w:t>
      </w:r>
      <w:r w:rsidRPr="004F132F">
        <w:rPr>
          <w:rFonts w:eastAsia="Times New Roman" w:cs="Calibri"/>
          <w:color w:val="000000"/>
          <w:kern w:val="0"/>
          <w:sz w:val="24"/>
          <w:szCs w:val="24"/>
          <w:lang w:eastAsia="en-GB"/>
          <w14:ligatures w14:val="none"/>
        </w:rPr>
        <w:t> </w:t>
      </w:r>
    </w:p>
    <w:p w:rsidR="00DA79FC" w:rsidP="00730FBF" w:rsidRDefault="00DA79FC" w14:paraId="7D3B90F2" w14:textId="77777777">
      <w:pPr>
        <w:rPr>
          <w:bCs/>
          <w:sz w:val="32"/>
          <w:szCs w:val="32"/>
        </w:rPr>
      </w:pPr>
    </w:p>
    <w:p w:rsidR="007D697F" w:rsidP="00730FBF" w:rsidRDefault="007D697F" w14:paraId="4905BD21" w14:textId="2F89BA3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Discussing the D1 document, </w:t>
      </w:r>
      <w:r w:rsidR="00D36DE1">
        <w:rPr>
          <w:bCs/>
          <w:sz w:val="24"/>
          <w:szCs w:val="24"/>
        </w:rPr>
        <w:t xml:space="preserve">there are </w:t>
      </w:r>
      <w:r w:rsidR="007508A8">
        <w:rPr>
          <w:bCs/>
          <w:sz w:val="24"/>
          <w:szCs w:val="24"/>
        </w:rPr>
        <w:t xml:space="preserve">about several pages to look at it. We need to go over the motivation and context of the project. We don’t share the context as much </w:t>
      </w:r>
      <w:r w:rsidR="004F4C72">
        <w:rPr>
          <w:bCs/>
          <w:sz w:val="24"/>
          <w:szCs w:val="24"/>
        </w:rPr>
        <w:t xml:space="preserve">as we otherwise should have </w:t>
      </w:r>
      <w:r w:rsidR="00D402F4">
        <w:rPr>
          <w:bCs/>
          <w:sz w:val="24"/>
          <w:szCs w:val="24"/>
        </w:rPr>
        <w:t>made</w:t>
      </w:r>
      <w:r w:rsidR="004F4C72">
        <w:rPr>
          <w:bCs/>
          <w:sz w:val="24"/>
          <w:szCs w:val="24"/>
        </w:rPr>
        <w:t xml:space="preserve"> it harder to</w:t>
      </w:r>
      <w:r w:rsidR="00597D7A">
        <w:rPr>
          <w:bCs/>
          <w:sz w:val="24"/>
          <w:szCs w:val="24"/>
        </w:rPr>
        <w:t xml:space="preserve"> read from an outside perspective</w:t>
      </w:r>
      <w:r w:rsidR="00D402F4">
        <w:rPr>
          <w:bCs/>
          <w:sz w:val="24"/>
          <w:szCs w:val="24"/>
        </w:rPr>
        <w:t>.</w:t>
      </w:r>
    </w:p>
    <w:p w:rsidR="006653DC" w:rsidP="00730FBF" w:rsidRDefault="00B651B0" w14:paraId="569CE5CD" w14:textId="7777777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backend has been linked to the frontend, </w:t>
      </w:r>
      <w:r w:rsidR="009814C5">
        <w:rPr>
          <w:bCs/>
          <w:sz w:val="24"/>
          <w:szCs w:val="24"/>
        </w:rPr>
        <w:t>as it is able to fetch the information from</w:t>
      </w:r>
      <w:r w:rsidR="009F78C2">
        <w:rPr>
          <w:bCs/>
          <w:sz w:val="24"/>
          <w:szCs w:val="24"/>
        </w:rPr>
        <w:t xml:space="preserve"> about the chargers are in place. You can view your position in the queue</w:t>
      </w:r>
      <w:r w:rsidR="00B57016">
        <w:rPr>
          <w:bCs/>
          <w:sz w:val="24"/>
          <w:szCs w:val="24"/>
        </w:rPr>
        <w:t>.</w:t>
      </w:r>
    </w:p>
    <w:p w:rsidR="00B651B0" w:rsidP="00730FBF" w:rsidRDefault="006653DC" w14:paraId="3BFA1D60" w14:textId="6802FCF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Admin page is in place but needs changing. Notably it needs discussion at some point</w:t>
      </w:r>
      <w:r w:rsidR="006E763E">
        <w:rPr>
          <w:bCs/>
          <w:sz w:val="24"/>
          <w:szCs w:val="24"/>
        </w:rPr>
        <w:t xml:space="preserve"> and the functionality needs to be put forward.</w:t>
      </w:r>
      <w:r w:rsidR="004D6183">
        <w:rPr>
          <w:bCs/>
          <w:sz w:val="24"/>
          <w:szCs w:val="24"/>
        </w:rPr>
        <w:t xml:space="preserve"> </w:t>
      </w:r>
    </w:p>
    <w:p w:rsidR="00D402F4" w:rsidP="00730FBF" w:rsidRDefault="006A3A11" w14:paraId="0CB79961" w14:textId="6E4A812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Backend </w:t>
      </w:r>
      <w:r w:rsidR="00126353">
        <w:rPr>
          <w:bCs/>
          <w:sz w:val="24"/>
          <w:szCs w:val="24"/>
        </w:rPr>
        <w:t xml:space="preserve">login system has been created, with the email being sent that brings you to a page that is not yet the landing page </w:t>
      </w:r>
      <w:r w:rsidR="002A7F16">
        <w:rPr>
          <w:bCs/>
          <w:sz w:val="24"/>
          <w:szCs w:val="24"/>
        </w:rPr>
        <w:t>so it is still open but will be complete by next week most likely.</w:t>
      </w:r>
      <w:r w:rsidR="00E41A15">
        <w:rPr>
          <w:bCs/>
          <w:sz w:val="24"/>
          <w:szCs w:val="24"/>
        </w:rPr>
        <w:t xml:space="preserve"> </w:t>
      </w:r>
      <w:r w:rsidR="00616C2B">
        <w:rPr>
          <w:bCs/>
          <w:sz w:val="24"/>
          <w:szCs w:val="24"/>
        </w:rPr>
        <w:t xml:space="preserve">We will need to decide is decide how </w:t>
      </w:r>
      <w:r w:rsidR="00027894">
        <w:rPr>
          <w:bCs/>
          <w:sz w:val="24"/>
          <w:szCs w:val="24"/>
        </w:rPr>
        <w:t>long we need to be logged in. This may be over 24 hours</w:t>
      </w:r>
      <w:r w:rsidR="004D4A27">
        <w:rPr>
          <w:bCs/>
          <w:sz w:val="24"/>
          <w:szCs w:val="24"/>
        </w:rPr>
        <w:t xml:space="preserve">, an hour or they </w:t>
      </w:r>
      <w:r w:rsidR="00A102E6">
        <w:rPr>
          <w:bCs/>
          <w:sz w:val="24"/>
          <w:szCs w:val="24"/>
        </w:rPr>
        <w:t>must</w:t>
      </w:r>
      <w:r w:rsidR="004D4A27">
        <w:rPr>
          <w:bCs/>
          <w:sz w:val="24"/>
          <w:szCs w:val="24"/>
        </w:rPr>
        <w:t xml:space="preserve"> log in multiple times a day.</w:t>
      </w:r>
    </w:p>
    <w:p w:rsidR="008465E4" w:rsidP="00730FBF" w:rsidRDefault="008465E4" w14:paraId="023B3290" w14:textId="294185B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email </w:t>
      </w:r>
      <w:r w:rsidR="00633343">
        <w:rPr>
          <w:bCs/>
          <w:sz w:val="24"/>
          <w:szCs w:val="24"/>
        </w:rPr>
        <w:t>has basically been</w:t>
      </w:r>
      <w:r>
        <w:rPr>
          <w:bCs/>
          <w:sz w:val="24"/>
          <w:szCs w:val="24"/>
        </w:rPr>
        <w:t xml:space="preserve"> set up, unfortunately it is </w:t>
      </w:r>
      <w:r w:rsidR="00AE2884">
        <w:rPr>
          <w:bCs/>
          <w:sz w:val="24"/>
          <w:szCs w:val="24"/>
        </w:rPr>
        <w:t>using gma</w:t>
      </w:r>
      <w:r w:rsidR="00633343">
        <w:rPr>
          <w:bCs/>
          <w:sz w:val="24"/>
          <w:szCs w:val="24"/>
        </w:rPr>
        <w:t xml:space="preserve">il. It is done on a template system but </w:t>
      </w:r>
      <w:r w:rsidR="00CB1E89">
        <w:rPr>
          <w:bCs/>
          <w:sz w:val="24"/>
          <w:szCs w:val="24"/>
        </w:rPr>
        <w:t>it is in place.</w:t>
      </w:r>
    </w:p>
    <w:p w:rsidR="00CB1E89" w:rsidP="00730FBF" w:rsidRDefault="00CB1E89" w14:paraId="7832EC3A" w14:textId="491FF9E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The responses have been put into a documentation with a breakdown in place.</w:t>
      </w:r>
      <w:r w:rsidR="001F0C95">
        <w:rPr>
          <w:bCs/>
          <w:sz w:val="24"/>
          <w:szCs w:val="24"/>
        </w:rPr>
        <w:t xml:space="preserve"> Most people would prefer an internal system or a system that isn’t amazon.</w:t>
      </w:r>
      <w:r w:rsidR="003504D5">
        <w:rPr>
          <w:bCs/>
          <w:sz w:val="24"/>
          <w:szCs w:val="24"/>
        </w:rPr>
        <w:t xml:space="preserve"> Mostly backs up the decisions that we have made.</w:t>
      </w:r>
    </w:p>
    <w:p w:rsidR="00C00F7B" w:rsidP="693D489A" w:rsidRDefault="004709E1" w14:paraId="7689D15A" w14:textId="34B0D0FA">
      <w:pPr>
        <w:rPr>
          <w:sz w:val="24"/>
          <w:szCs w:val="24"/>
        </w:rPr>
      </w:pPr>
      <w:r w:rsidRPr="693D489A" w:rsidR="004709E1">
        <w:rPr>
          <w:sz w:val="24"/>
          <w:szCs w:val="24"/>
        </w:rPr>
        <w:t xml:space="preserve">A method has been made to </w:t>
      </w:r>
      <w:r w:rsidRPr="693D489A" w:rsidR="000637F2">
        <w:rPr>
          <w:sz w:val="24"/>
          <w:szCs w:val="24"/>
        </w:rPr>
        <w:t>store the password using docker swarm.</w:t>
      </w:r>
      <w:r w:rsidRPr="693D489A" w:rsidR="004C562B">
        <w:rPr>
          <w:sz w:val="24"/>
          <w:szCs w:val="24"/>
        </w:rPr>
        <w:t xml:space="preserve"> There have been some errors so far, due to </w:t>
      </w:r>
      <w:r w:rsidRPr="693D489A" w:rsidR="68047198">
        <w:rPr>
          <w:sz w:val="24"/>
          <w:szCs w:val="24"/>
        </w:rPr>
        <w:t>software version</w:t>
      </w:r>
      <w:r w:rsidRPr="693D489A" w:rsidR="00C00F7B">
        <w:rPr>
          <w:sz w:val="24"/>
          <w:szCs w:val="24"/>
        </w:rPr>
        <w:t>. Th</w:t>
      </w:r>
      <w:r w:rsidRPr="693D489A" w:rsidR="2D770702">
        <w:rPr>
          <w:sz w:val="24"/>
          <w:szCs w:val="24"/>
        </w:rPr>
        <w:t>e external web server connection is partially working</w:t>
      </w:r>
      <w:r w:rsidRPr="693D489A" w:rsidR="076F8362">
        <w:rPr>
          <w:sz w:val="24"/>
          <w:szCs w:val="24"/>
        </w:rPr>
        <w:t>, but the system needs to be configured to make requests to the /</w:t>
      </w:r>
      <w:r w:rsidRPr="693D489A" w:rsidR="076F8362">
        <w:rPr>
          <w:sz w:val="24"/>
          <w:szCs w:val="24"/>
        </w:rPr>
        <w:t>hwcharging</w:t>
      </w:r>
      <w:r w:rsidRPr="693D489A" w:rsidR="076F8362">
        <w:rPr>
          <w:sz w:val="24"/>
          <w:szCs w:val="24"/>
        </w:rPr>
        <w:t xml:space="preserve">/ path on the webserver </w:t>
      </w:r>
      <w:r w:rsidRPr="693D489A" w:rsidR="36F8A67B">
        <w:rPr>
          <w:sz w:val="24"/>
          <w:szCs w:val="24"/>
        </w:rPr>
        <w:t>to</w:t>
      </w:r>
      <w:r w:rsidRPr="693D489A" w:rsidR="076F8362">
        <w:rPr>
          <w:sz w:val="24"/>
          <w:szCs w:val="24"/>
        </w:rPr>
        <w:t xml:space="preserve"> load </w:t>
      </w:r>
      <w:r w:rsidRPr="693D489A" w:rsidR="076F8362">
        <w:rPr>
          <w:sz w:val="24"/>
          <w:szCs w:val="24"/>
        </w:rPr>
        <w:t>javascript</w:t>
      </w:r>
      <w:r w:rsidRPr="693D489A" w:rsidR="076F8362">
        <w:rPr>
          <w:sz w:val="24"/>
          <w:szCs w:val="24"/>
        </w:rPr>
        <w:t xml:space="preserve"> and </w:t>
      </w:r>
      <w:r w:rsidRPr="693D489A" w:rsidR="076F8362">
        <w:rPr>
          <w:sz w:val="24"/>
          <w:szCs w:val="24"/>
        </w:rPr>
        <w:t>CSS, and</w:t>
      </w:r>
      <w:r w:rsidRPr="693D489A" w:rsidR="076F8362">
        <w:rPr>
          <w:sz w:val="24"/>
          <w:szCs w:val="24"/>
        </w:rPr>
        <w:t xml:space="preserve"> </w:t>
      </w:r>
      <w:r w:rsidRPr="693D489A" w:rsidR="78C82E8E">
        <w:rPr>
          <w:sz w:val="24"/>
          <w:szCs w:val="24"/>
        </w:rPr>
        <w:t xml:space="preserve">to </w:t>
      </w:r>
      <w:r w:rsidRPr="693D489A" w:rsidR="076F8362">
        <w:rPr>
          <w:sz w:val="24"/>
          <w:szCs w:val="24"/>
        </w:rPr>
        <w:t>make API calls</w:t>
      </w:r>
      <w:r w:rsidRPr="693D489A" w:rsidR="2D770702">
        <w:rPr>
          <w:sz w:val="24"/>
          <w:szCs w:val="24"/>
        </w:rPr>
        <w:t>.</w:t>
      </w:r>
    </w:p>
    <w:p w:rsidRPr="002E017A" w:rsidR="008968BA" w:rsidP="008968BA" w:rsidRDefault="008968BA" w14:paraId="6BA9D5B9" w14:textId="629979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Next week </w:t>
      </w:r>
      <w:r w:rsidR="0068547F">
        <w:rPr>
          <w:b/>
          <w:sz w:val="32"/>
          <w:szCs w:val="32"/>
        </w:rPr>
        <w:t>a</w:t>
      </w:r>
      <w:r w:rsidRPr="002E017A">
        <w:rPr>
          <w:b/>
          <w:sz w:val="32"/>
          <w:szCs w:val="32"/>
        </w:rPr>
        <w:t>ctions.</w:t>
      </w:r>
    </w:p>
    <w:p w:rsidRPr="00104DD3" w:rsidR="00B8281B" w:rsidP="00B8281B" w:rsidRDefault="00B8281B" w14:paraId="56704B8D" w14:textId="77777777">
      <w:pPr>
        <w:spacing w:after="0" w:line="240" w:lineRule="auto"/>
        <w:textAlignment w:val="baseline"/>
        <w:rPr>
          <w:rFonts w:eastAsia="Times New Roman" w:cs="Segoe UI"/>
          <w:kern w:val="0"/>
          <w:sz w:val="24"/>
          <w:szCs w:val="24"/>
          <w:lang w:eastAsia="en-GB"/>
          <w14:ligatures w14:val="none"/>
        </w:rPr>
      </w:pPr>
      <w:r w:rsidRPr="004F132F">
        <w:rPr>
          <w:rFonts w:eastAsia="Times New Roman" w:cs="Calibri"/>
          <w:color w:val="000000"/>
          <w:kern w:val="0"/>
          <w:sz w:val="24"/>
          <w:szCs w:val="24"/>
          <w:shd w:val="clear" w:color="auto" w:fill="FFFF00"/>
          <w:lang w:eastAsia="en-GB"/>
          <w14:ligatures w14:val="none"/>
        </w:rPr>
        <w:t xml:space="preserve">Complete task specification A1. </w:t>
      </w:r>
      <w:r w:rsidRPr="004F132F">
        <w:rPr>
          <w:rFonts w:eastAsia="Times New Roman" w:cs="Calibri"/>
          <w:b/>
          <w:bCs/>
          <w:color w:val="000000"/>
          <w:kern w:val="0"/>
          <w:sz w:val="24"/>
          <w:szCs w:val="24"/>
          <w:shd w:val="clear" w:color="auto" w:fill="FFFF00"/>
          <w:lang w:eastAsia="en-GB"/>
          <w14:ligatures w14:val="none"/>
        </w:rPr>
        <w:t>Scott</w:t>
      </w:r>
      <w:r w:rsidRPr="004F132F">
        <w:rPr>
          <w:rFonts w:eastAsia="Times New Roman" w:cs="Calibri"/>
          <w:color w:val="000000"/>
          <w:kern w:val="0"/>
          <w:sz w:val="24"/>
          <w:szCs w:val="24"/>
          <w:lang w:eastAsia="en-GB"/>
          <w14:ligatures w14:val="none"/>
        </w:rPr>
        <w:t> </w:t>
      </w:r>
    </w:p>
    <w:p w:rsidR="00B8281B" w:rsidP="00B8281B" w:rsidRDefault="00B8281B" w14:paraId="2D0F4F0B" w14:textId="77777777">
      <w:pPr>
        <w:rPr>
          <w:b/>
          <w:sz w:val="24"/>
          <w:szCs w:val="24"/>
        </w:rPr>
      </w:pPr>
      <w:r w:rsidRPr="00AF6FCB">
        <w:rPr>
          <w:bCs/>
          <w:sz w:val="24"/>
          <w:szCs w:val="24"/>
          <w:highlight w:val="yellow"/>
        </w:rPr>
        <w:t xml:space="preserve">Complete task specification A2 – </w:t>
      </w:r>
      <w:r w:rsidRPr="00AF6FCB">
        <w:rPr>
          <w:b/>
          <w:sz w:val="24"/>
          <w:szCs w:val="24"/>
          <w:highlight w:val="yellow"/>
        </w:rPr>
        <w:t>Scott</w:t>
      </w:r>
    </w:p>
    <w:p w:rsidR="00B8281B" w:rsidP="00B8281B" w:rsidRDefault="00B8281B" w14:paraId="3F582546" w14:textId="77777777">
      <w:pPr>
        <w:rPr>
          <w:rFonts w:eastAsia="Times New Roman" w:cs="Calibri"/>
          <w:b/>
          <w:bCs/>
          <w:color w:val="000000"/>
          <w:kern w:val="0"/>
          <w:sz w:val="24"/>
          <w:szCs w:val="24"/>
          <w:shd w:val="clear" w:color="auto" w:fill="FFFF00"/>
          <w:lang w:eastAsia="en-GB"/>
          <w14:ligatures w14:val="none"/>
        </w:rPr>
      </w:pPr>
      <w:r w:rsidRPr="004F132F">
        <w:rPr>
          <w:rFonts w:eastAsia="Times New Roman" w:cs="Calibri"/>
          <w:color w:val="000000"/>
          <w:kern w:val="0"/>
          <w:sz w:val="24"/>
          <w:szCs w:val="24"/>
          <w:shd w:val="clear" w:color="auto" w:fill="FFFF00"/>
          <w:lang w:eastAsia="en-GB"/>
          <w14:ligatures w14:val="none"/>
        </w:rPr>
        <w:t xml:space="preserve">Start work on task specification B1. </w:t>
      </w:r>
      <w:r w:rsidRPr="004F132F">
        <w:rPr>
          <w:rFonts w:eastAsia="Times New Roman" w:cs="Calibri"/>
          <w:b/>
          <w:bCs/>
          <w:color w:val="000000"/>
          <w:kern w:val="0"/>
          <w:sz w:val="24"/>
          <w:szCs w:val="24"/>
          <w:shd w:val="clear" w:color="auto" w:fill="FFFF00"/>
          <w:lang w:eastAsia="en-GB"/>
          <w14:ligatures w14:val="none"/>
        </w:rPr>
        <w:t>Jake</w:t>
      </w:r>
    </w:p>
    <w:p w:rsidR="003E7A05" w:rsidP="003E7A05" w:rsidRDefault="0095416D" w14:paraId="43754F38" w14:textId="5E17354D">
      <w:pPr>
        <w:spacing w:after="0" w:line="240" w:lineRule="auto"/>
        <w:textAlignment w:val="baseline"/>
        <w:rPr>
          <w:rFonts w:eastAsia="Times New Roman" w:cs="Calibri"/>
          <w:color w:val="000000"/>
          <w:kern w:val="0"/>
          <w:sz w:val="24"/>
          <w:szCs w:val="24"/>
          <w:lang w:eastAsia="en-GB"/>
          <w14:ligatures w14:val="none"/>
        </w:rPr>
      </w:pPr>
      <w:r>
        <w:rPr>
          <w:rFonts w:eastAsia="Times New Roman" w:cs="Calibri"/>
          <w:color w:val="000000"/>
          <w:kern w:val="0"/>
          <w:sz w:val="24"/>
          <w:szCs w:val="24"/>
          <w:shd w:val="clear" w:color="auto" w:fill="FFFF00"/>
          <w:lang w:eastAsia="en-GB"/>
          <w14:ligatures w14:val="none"/>
        </w:rPr>
        <w:t>Complete</w:t>
      </w:r>
      <w:r w:rsidRPr="004F132F" w:rsidR="003E7A05">
        <w:rPr>
          <w:rFonts w:eastAsia="Times New Roman" w:cs="Calibri"/>
          <w:color w:val="000000"/>
          <w:kern w:val="0"/>
          <w:sz w:val="24"/>
          <w:szCs w:val="24"/>
          <w:shd w:val="clear" w:color="auto" w:fill="FFFF00"/>
          <w:lang w:eastAsia="en-GB"/>
          <w14:ligatures w14:val="none"/>
        </w:rPr>
        <w:t xml:space="preserve"> work on E2 (Creating account creating system). </w:t>
      </w:r>
      <w:r w:rsidRPr="004F132F" w:rsidR="003E7A05">
        <w:rPr>
          <w:rFonts w:eastAsia="Times New Roman" w:cs="Calibri"/>
          <w:b/>
          <w:bCs/>
          <w:color w:val="000000"/>
          <w:kern w:val="0"/>
          <w:sz w:val="24"/>
          <w:szCs w:val="24"/>
          <w:shd w:val="clear" w:color="auto" w:fill="FFFF00"/>
          <w:lang w:eastAsia="en-GB"/>
          <w14:ligatures w14:val="none"/>
        </w:rPr>
        <w:t>Andrew</w:t>
      </w:r>
      <w:r w:rsidRPr="004F132F" w:rsidR="003E7A05">
        <w:rPr>
          <w:rFonts w:eastAsia="Times New Roman" w:cs="Calibri"/>
          <w:color w:val="000000"/>
          <w:kern w:val="0"/>
          <w:sz w:val="24"/>
          <w:szCs w:val="24"/>
          <w:lang w:eastAsia="en-GB"/>
          <w14:ligatures w14:val="none"/>
        </w:rPr>
        <w:t> </w:t>
      </w:r>
    </w:p>
    <w:p w:rsidRPr="004F132F" w:rsidR="00F468C6" w:rsidP="003E7A05" w:rsidRDefault="00F468C6" w14:paraId="6CCEBCDA" w14:textId="77777777">
      <w:pPr>
        <w:spacing w:after="0" w:line="240" w:lineRule="auto"/>
        <w:textAlignment w:val="baseline"/>
        <w:rPr>
          <w:rFonts w:eastAsia="Times New Roman" w:cs="Segoe UI"/>
          <w:kern w:val="0"/>
          <w:sz w:val="24"/>
          <w:szCs w:val="24"/>
          <w:lang w:eastAsia="en-GB"/>
          <w14:ligatures w14:val="none"/>
        </w:rPr>
      </w:pPr>
    </w:p>
    <w:p w:rsidR="00150253" w:rsidP="00730FBF" w:rsidRDefault="0025726D" w14:paraId="38D33CD9" w14:textId="643CC8E0">
      <w:pPr>
        <w:rPr>
          <w:b/>
          <w:sz w:val="24"/>
          <w:szCs w:val="24"/>
        </w:rPr>
      </w:pPr>
      <w:r w:rsidRPr="00BB1676">
        <w:rPr>
          <w:bCs/>
          <w:sz w:val="24"/>
          <w:szCs w:val="24"/>
          <w:highlight w:val="yellow"/>
        </w:rPr>
        <w:t xml:space="preserve">Get initial production sorted </w:t>
      </w:r>
      <w:r w:rsidRPr="00D659C3">
        <w:rPr>
          <w:b/>
          <w:sz w:val="24"/>
          <w:szCs w:val="24"/>
          <w:highlight w:val="yellow"/>
        </w:rPr>
        <w:t>Cale</w:t>
      </w:r>
    </w:p>
    <w:p w:rsidR="0095416D" w:rsidP="00F86075" w:rsidRDefault="00F86075" w14:paraId="1D38CC97" w14:textId="77777777">
      <w:pPr>
        <w:spacing w:after="0" w:line="240" w:lineRule="auto"/>
        <w:textAlignment w:val="baseline"/>
        <w:rPr>
          <w:rFonts w:eastAsia="Times New Roman" w:cs="Calibri"/>
          <w:b/>
          <w:bCs/>
          <w:color w:val="000000"/>
          <w:kern w:val="0"/>
          <w:sz w:val="24"/>
          <w:szCs w:val="24"/>
          <w:shd w:val="clear" w:color="auto" w:fill="FFFF00"/>
          <w:lang w:eastAsia="en-GB"/>
          <w14:ligatures w14:val="none"/>
        </w:rPr>
      </w:pPr>
      <w:r w:rsidRPr="004F132F">
        <w:rPr>
          <w:rFonts w:eastAsia="Times New Roman" w:cs="Calibri"/>
          <w:color w:val="000000"/>
          <w:kern w:val="0"/>
          <w:sz w:val="24"/>
          <w:szCs w:val="24"/>
          <w:shd w:val="clear" w:color="auto" w:fill="FFFF00"/>
          <w:lang w:eastAsia="en-GB"/>
          <w14:ligatures w14:val="none"/>
        </w:rPr>
        <w:t xml:space="preserve">Complete task specification </w:t>
      </w:r>
      <w:r>
        <w:rPr>
          <w:rFonts w:eastAsia="Times New Roman" w:cs="Calibri"/>
          <w:color w:val="000000"/>
          <w:kern w:val="0"/>
          <w:sz w:val="24"/>
          <w:szCs w:val="24"/>
          <w:shd w:val="clear" w:color="auto" w:fill="FFFF00"/>
          <w:lang w:eastAsia="en-GB"/>
          <w14:ligatures w14:val="none"/>
        </w:rPr>
        <w:t>F</w:t>
      </w:r>
      <w:r w:rsidRPr="004F132F">
        <w:rPr>
          <w:rFonts w:eastAsia="Times New Roman" w:cs="Calibri"/>
          <w:color w:val="000000"/>
          <w:kern w:val="0"/>
          <w:sz w:val="24"/>
          <w:szCs w:val="24"/>
          <w:shd w:val="clear" w:color="auto" w:fill="FFFF00"/>
          <w:lang w:eastAsia="en-GB"/>
          <w14:ligatures w14:val="none"/>
        </w:rPr>
        <w:t xml:space="preserve">. </w:t>
      </w:r>
      <w:r>
        <w:rPr>
          <w:rFonts w:eastAsia="Times New Roman" w:cs="Calibri"/>
          <w:b/>
          <w:bCs/>
          <w:color w:val="000000"/>
          <w:kern w:val="0"/>
          <w:sz w:val="24"/>
          <w:szCs w:val="24"/>
          <w:shd w:val="clear" w:color="auto" w:fill="FFFF00"/>
          <w:lang w:eastAsia="en-GB"/>
          <w14:ligatures w14:val="none"/>
        </w:rPr>
        <w:t>Xander</w:t>
      </w:r>
    </w:p>
    <w:p w:rsidR="0095416D" w:rsidP="00F86075" w:rsidRDefault="0095416D" w14:paraId="4E5B27D8" w14:textId="77777777">
      <w:pPr>
        <w:spacing w:after="0" w:line="240" w:lineRule="auto"/>
        <w:textAlignment w:val="baseline"/>
        <w:rPr>
          <w:rFonts w:eastAsia="Times New Roman" w:cs="Calibri"/>
          <w:b/>
          <w:bCs/>
          <w:color w:val="000000"/>
          <w:kern w:val="0"/>
          <w:sz w:val="24"/>
          <w:szCs w:val="24"/>
          <w:shd w:val="clear" w:color="auto" w:fill="FFFF00"/>
          <w:lang w:eastAsia="en-GB"/>
          <w14:ligatures w14:val="none"/>
        </w:rPr>
      </w:pPr>
    </w:p>
    <w:p w:rsidRPr="00167CCC" w:rsidR="000D6D2F" w:rsidP="00EC5F48" w:rsidRDefault="00EC5F48" w14:paraId="2B79C35D" w14:textId="7B6B55C8">
      <w:pPr>
        <w:spacing w:after="0" w:line="240" w:lineRule="auto"/>
        <w:textAlignment w:val="baseline"/>
        <w:rPr>
          <w:rFonts w:eastAsia="Times New Roman" w:cs="Segoe UI"/>
          <w:kern w:val="0"/>
          <w:sz w:val="24"/>
          <w:szCs w:val="24"/>
          <w:highlight w:val="yellow"/>
          <w:lang w:eastAsia="en-GB"/>
          <w14:ligatures w14:val="none"/>
        </w:rPr>
      </w:pPr>
      <w:r w:rsidRPr="00167CCC" w:rsidR="00EC5F48">
        <w:rPr>
          <w:rFonts w:eastAsia="Times New Roman" w:cs="Segoe UI"/>
          <w:kern w:val="0"/>
          <w:sz w:val="24"/>
          <w:szCs w:val="24"/>
          <w:highlight w:val="yellow"/>
          <w:lang w:eastAsia="en-GB"/>
          <w14:ligatures w14:val="none"/>
        </w:rPr>
        <w:t xml:space="preserve">Update email template</w:t>
      </w:r>
      <w:r w:rsidRPr="00167CCC" w:rsidR="07DE479C">
        <w:rPr>
          <w:rFonts w:eastAsia="Times New Roman" w:cs="Segoe UI"/>
          <w:kern w:val="0"/>
          <w:sz w:val="24"/>
          <w:szCs w:val="24"/>
          <w:highlight w:val="yellow"/>
          <w:lang w:eastAsia="en-GB"/>
          <w14:ligatures w14:val="none"/>
        </w:rPr>
        <w:t xml:space="preserve"> – </w:t>
      </w:r>
      <w:r w:rsidRPr="00BB3098" w:rsidR="00EC5F48">
        <w:rPr>
          <w:rFonts w:eastAsia="Times New Roman" w:cs="Segoe UI"/>
          <w:b w:val="1"/>
          <w:bCs w:val="1"/>
          <w:kern w:val="0"/>
          <w:sz w:val="24"/>
          <w:szCs w:val="24"/>
          <w:highlight w:val="yellow"/>
          <w:lang w:eastAsia="en-GB"/>
          <w14:ligatures w14:val="none"/>
        </w:rPr>
        <w:t>Kyle</w:t>
      </w:r>
    </w:p>
    <w:p w:rsidR="693D489A" w:rsidP="693D489A" w:rsidRDefault="693D489A" w14:paraId="649071CC" w14:textId="2AC069B6">
      <w:pPr>
        <w:pStyle w:val="Normal"/>
        <w:spacing w:after="0" w:line="240" w:lineRule="auto"/>
        <w:rPr>
          <w:rFonts w:eastAsia="Times New Roman" w:cs="Segoe UI"/>
          <w:b w:val="1"/>
          <w:bCs w:val="1"/>
          <w:sz w:val="24"/>
          <w:szCs w:val="24"/>
          <w:highlight w:val="yellow"/>
          <w:lang w:eastAsia="en-GB"/>
        </w:rPr>
      </w:pPr>
    </w:p>
    <w:p w:rsidR="00EC5F48" w:rsidP="00EC5F48" w:rsidRDefault="00EC5F48" w14:paraId="68299EFB" w14:textId="1119B132">
      <w:pPr>
        <w:spacing w:after="0" w:line="240" w:lineRule="auto"/>
        <w:textAlignment w:val="baseline"/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</w:pPr>
      <w:r w:rsidRPr="00167CCC">
        <w:rPr>
          <w:rFonts w:eastAsia="Times New Roman" w:cs="Segoe UI"/>
          <w:kern w:val="0"/>
          <w:sz w:val="24"/>
          <w:szCs w:val="24"/>
          <w:highlight w:val="yellow"/>
          <w:lang w:eastAsia="en-GB"/>
          <w14:ligatures w14:val="none"/>
        </w:rPr>
        <w:t xml:space="preserve">Start template for D2 Document </w:t>
      </w:r>
      <w:r w:rsidR="00DC45F2">
        <w:rPr>
          <w:rFonts w:eastAsia="Times New Roman" w:cs="Segoe UI"/>
          <w:kern w:val="0"/>
          <w:sz w:val="24"/>
          <w:szCs w:val="24"/>
          <w:highlight w:val="yellow"/>
          <w:lang w:eastAsia="en-GB"/>
          <w14:ligatures w14:val="none"/>
        </w:rPr>
        <w:t>–</w:t>
      </w:r>
      <w:r w:rsidRPr="00167CCC">
        <w:rPr>
          <w:rFonts w:eastAsia="Times New Roman" w:cs="Segoe UI"/>
          <w:kern w:val="0"/>
          <w:sz w:val="24"/>
          <w:szCs w:val="24"/>
          <w:highlight w:val="yellow"/>
          <w:lang w:eastAsia="en-GB"/>
          <w14:ligatures w14:val="none"/>
        </w:rPr>
        <w:t xml:space="preserve"> </w:t>
      </w:r>
      <w:r w:rsidRPr="00BB3098">
        <w:rPr>
          <w:rFonts w:eastAsia="Times New Roman" w:cs="Segoe UI"/>
          <w:b/>
          <w:bCs/>
          <w:kern w:val="0"/>
          <w:sz w:val="24"/>
          <w:szCs w:val="24"/>
          <w:highlight w:val="yellow"/>
          <w:lang w:eastAsia="en-GB"/>
          <w14:ligatures w14:val="none"/>
        </w:rPr>
        <w:t>Kyle</w:t>
      </w:r>
    </w:p>
    <w:p w:rsidR="00DC45F2" w:rsidP="00EC5F48" w:rsidRDefault="00DC45F2" w14:paraId="111D0A7B" w14:textId="77777777">
      <w:pPr>
        <w:spacing w:after="0" w:line="240" w:lineRule="auto"/>
        <w:textAlignment w:val="baseline"/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</w:pPr>
    </w:p>
    <w:p w:rsidRPr="00DC45F2" w:rsidR="00DC45F2" w:rsidP="00EC5F48" w:rsidRDefault="00DC45F2" w14:paraId="729CAF15" w14:textId="619D9CC2">
      <w:pPr>
        <w:spacing w:after="0" w:line="240" w:lineRule="auto"/>
        <w:textAlignment w:val="baseline"/>
        <w:rPr>
          <w:rFonts w:eastAsia="Times New Roman" w:cs="Segoe UI"/>
          <w:kern w:val="0"/>
          <w:sz w:val="24"/>
          <w:szCs w:val="24"/>
          <w:lang w:eastAsia="en-GB"/>
          <w14:ligatures w14:val="none"/>
        </w:rPr>
      </w:pPr>
      <w:r w:rsidRPr="00DC45F2" w:rsidR="00DC45F2">
        <w:rPr>
          <w:rFonts w:eastAsia="Times New Roman" w:cs="Segoe UI"/>
          <w:kern w:val="0"/>
          <w:sz w:val="24"/>
          <w:szCs w:val="24"/>
          <w:lang w:eastAsia="en-GB"/>
          <w14:ligatures w14:val="none"/>
        </w:rPr>
        <w:t xml:space="preserve">Andrew </w:t>
      </w:r>
      <w:r w:rsidR="00DC45F2">
        <w:rPr>
          <w:rFonts w:eastAsia="Times New Roman" w:cs="Segoe UI"/>
          <w:kern w:val="0"/>
          <w:sz w:val="24"/>
          <w:szCs w:val="24"/>
          <w:lang w:eastAsia="en-GB"/>
          <w14:ligatures w14:val="none"/>
        </w:rPr>
        <w:t xml:space="preserve">is </w:t>
      </w:r>
      <w:r w:rsidR="3F008D78">
        <w:rPr>
          <w:rFonts w:eastAsia="Times New Roman" w:cs="Segoe UI"/>
          <w:kern w:val="0"/>
          <w:sz w:val="24"/>
          <w:szCs w:val="24"/>
          <w:lang w:eastAsia="en-GB"/>
          <w14:ligatures w14:val="none"/>
        </w:rPr>
        <w:t xml:space="preserve">is</w:t>
      </w:r>
      <w:r w:rsidR="3F008D78">
        <w:rPr>
          <w:rFonts w:eastAsia="Times New Roman" w:cs="Segoe UI"/>
          <w:kern w:val="0"/>
          <w:sz w:val="24"/>
          <w:szCs w:val="24"/>
          <w:lang w:eastAsia="en-GB"/>
          <w14:ligatures w14:val="none"/>
        </w:rPr>
        <w:t xml:space="preserve"> </w:t>
      </w:r>
      <w:ins w:author="Microsoft Word" w:date="2024-03-08T10:30:00Z" w:id="534532698">
        <w:r w:rsidRPr="693D489A" w:rsidR="001D3F2B">
          <w:rPr>
            <w:rFonts w:eastAsia="Times New Roman" w:cs="Segoe UI"/>
            <w:sz w:val="24"/>
            <w:szCs w:val="24"/>
            <w:lang w:eastAsia="en-GB"/>
          </w:rPr>
          <w:t>doing</w:t>
        </w:r>
      </w:ins>
      <w:r w:rsidR="001D3F2B">
        <w:rPr>
          <w:rFonts w:eastAsia="Times New Roman" w:cs="Segoe UI"/>
          <w:kern w:val="0"/>
          <w:sz w:val="24"/>
          <w:szCs w:val="24"/>
          <w:lang w:eastAsia="en-GB"/>
          <w14:ligatures w14:val="none"/>
        </w:rPr>
        <w:t xml:space="preserve"> minutes next week</w:t>
      </w:r>
      <w:ins w:author="Microsoft Word" w:date="2024-03-08T10:30:00Z" w:id="1370899615">
        <w:r w:rsidRPr="693D489A" w:rsidR="001D3F2B">
          <w:rPr>
            <w:rFonts w:eastAsia="Times New Roman" w:cs="Segoe UI"/>
            <w:sz w:val="24"/>
            <w:szCs w:val="24"/>
            <w:lang w:eastAsia="en-GB"/>
          </w:rPr>
          <w:t>.</w:t>
        </w:r>
      </w:ins>
    </w:p>
    <w:sectPr w:rsidRPr="00DC45F2" w:rsidR="00DC45F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6631"/>
    <w:rsid w:val="000132F7"/>
    <w:rsid w:val="00027894"/>
    <w:rsid w:val="00037BF7"/>
    <w:rsid w:val="000637F2"/>
    <w:rsid w:val="00072B65"/>
    <w:rsid w:val="00093FB7"/>
    <w:rsid w:val="000D6D2F"/>
    <w:rsid w:val="00104DD3"/>
    <w:rsid w:val="001069F9"/>
    <w:rsid w:val="00126353"/>
    <w:rsid w:val="00150253"/>
    <w:rsid w:val="00167CCC"/>
    <w:rsid w:val="00184AA5"/>
    <w:rsid w:val="00192C90"/>
    <w:rsid w:val="001B2733"/>
    <w:rsid w:val="001C7B73"/>
    <w:rsid w:val="001D3F2B"/>
    <w:rsid w:val="001F0C95"/>
    <w:rsid w:val="0025726D"/>
    <w:rsid w:val="00297D85"/>
    <w:rsid w:val="002A7F16"/>
    <w:rsid w:val="002B501E"/>
    <w:rsid w:val="002C7948"/>
    <w:rsid w:val="002E017A"/>
    <w:rsid w:val="003504D5"/>
    <w:rsid w:val="003533C1"/>
    <w:rsid w:val="00382231"/>
    <w:rsid w:val="003C7FCE"/>
    <w:rsid w:val="003E7A05"/>
    <w:rsid w:val="003F6F2B"/>
    <w:rsid w:val="00454D60"/>
    <w:rsid w:val="004641C3"/>
    <w:rsid w:val="004709E1"/>
    <w:rsid w:val="00476757"/>
    <w:rsid w:val="004B516F"/>
    <w:rsid w:val="004C562B"/>
    <w:rsid w:val="004D4A27"/>
    <w:rsid w:val="004D6183"/>
    <w:rsid w:val="004F132F"/>
    <w:rsid w:val="004F4C72"/>
    <w:rsid w:val="00565142"/>
    <w:rsid w:val="00597D7A"/>
    <w:rsid w:val="005B2408"/>
    <w:rsid w:val="005D3AE3"/>
    <w:rsid w:val="005E6A7A"/>
    <w:rsid w:val="00616C2B"/>
    <w:rsid w:val="00624A37"/>
    <w:rsid w:val="00633343"/>
    <w:rsid w:val="006653DC"/>
    <w:rsid w:val="0068547F"/>
    <w:rsid w:val="00690769"/>
    <w:rsid w:val="006A3A11"/>
    <w:rsid w:val="006E763E"/>
    <w:rsid w:val="007068C2"/>
    <w:rsid w:val="00730FBF"/>
    <w:rsid w:val="00734D34"/>
    <w:rsid w:val="007508A8"/>
    <w:rsid w:val="007D697F"/>
    <w:rsid w:val="008465E4"/>
    <w:rsid w:val="008531E6"/>
    <w:rsid w:val="008968BA"/>
    <w:rsid w:val="0095416D"/>
    <w:rsid w:val="009814C5"/>
    <w:rsid w:val="0099726C"/>
    <w:rsid w:val="009D078E"/>
    <w:rsid w:val="009F78C2"/>
    <w:rsid w:val="00A06714"/>
    <w:rsid w:val="00A102E6"/>
    <w:rsid w:val="00AE2884"/>
    <w:rsid w:val="00AF6FCB"/>
    <w:rsid w:val="00B01941"/>
    <w:rsid w:val="00B57016"/>
    <w:rsid w:val="00B651B0"/>
    <w:rsid w:val="00B82571"/>
    <w:rsid w:val="00B8281B"/>
    <w:rsid w:val="00BB1676"/>
    <w:rsid w:val="00BB3098"/>
    <w:rsid w:val="00BC6AB2"/>
    <w:rsid w:val="00BE3607"/>
    <w:rsid w:val="00C00F7B"/>
    <w:rsid w:val="00C30FD9"/>
    <w:rsid w:val="00C622AF"/>
    <w:rsid w:val="00CB1E89"/>
    <w:rsid w:val="00CC0146"/>
    <w:rsid w:val="00D06C53"/>
    <w:rsid w:val="00D2672C"/>
    <w:rsid w:val="00D36DE1"/>
    <w:rsid w:val="00D402F4"/>
    <w:rsid w:val="00D659C3"/>
    <w:rsid w:val="00D94817"/>
    <w:rsid w:val="00DA79FC"/>
    <w:rsid w:val="00DC0095"/>
    <w:rsid w:val="00DC45F2"/>
    <w:rsid w:val="00DF6C7F"/>
    <w:rsid w:val="00E169F2"/>
    <w:rsid w:val="00E36E46"/>
    <w:rsid w:val="00E41A15"/>
    <w:rsid w:val="00E468C4"/>
    <w:rsid w:val="00E723F5"/>
    <w:rsid w:val="00E76631"/>
    <w:rsid w:val="00EC5F48"/>
    <w:rsid w:val="00EC7D40"/>
    <w:rsid w:val="00F468C6"/>
    <w:rsid w:val="00F86075"/>
    <w:rsid w:val="076F8362"/>
    <w:rsid w:val="07DE479C"/>
    <w:rsid w:val="2D770702"/>
    <w:rsid w:val="36F71AB8"/>
    <w:rsid w:val="36F8A67B"/>
    <w:rsid w:val="3D7CF3B1"/>
    <w:rsid w:val="3F008D78"/>
    <w:rsid w:val="4089DFC1"/>
    <w:rsid w:val="4957A7DF"/>
    <w:rsid w:val="53FC053A"/>
    <w:rsid w:val="564A8FE7"/>
    <w:rsid w:val="57E66048"/>
    <w:rsid w:val="5C3FC3E7"/>
    <w:rsid w:val="68047198"/>
    <w:rsid w:val="693D489A"/>
    <w:rsid w:val="721A484D"/>
    <w:rsid w:val="78C82E8E"/>
    <w:rsid w:val="7DD7B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80C4"/>
  <w15:chartTrackingRefBased/>
  <w15:docId w15:val="{B175BC1E-B99B-460A-B050-3F0C9AD0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63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63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6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6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7663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7663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7663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76631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76631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7663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7663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7663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76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63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7663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76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63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76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6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63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766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631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E76631"/>
    <w:pPr>
      <w:spacing w:after="0" w:line="240" w:lineRule="auto"/>
    </w:pPr>
  </w:style>
  <w:style w:type="paragraph" w:styleId="paragraph" w:customStyle="1">
    <w:name w:val="paragraph"/>
    <w:basedOn w:val="Normal"/>
    <w:rsid w:val="002E017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GB"/>
    </w:rPr>
  </w:style>
  <w:style w:type="character" w:styleId="normaltextrun" w:customStyle="1">
    <w:name w:val="normaltextrun"/>
    <w:basedOn w:val="DefaultParagraphFont"/>
    <w:rsid w:val="002E017A"/>
  </w:style>
  <w:style w:type="character" w:styleId="eop" w:customStyle="1">
    <w:name w:val="eop"/>
    <w:basedOn w:val="DefaultParagraphFont"/>
    <w:rsid w:val="002E0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2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DCE5E9E5062F46ACAB4736B53D49A8" ma:contentTypeVersion="14" ma:contentTypeDescription="Create a new document." ma:contentTypeScope="" ma:versionID="7cd15ee501baaa497976732f7e4948d7">
  <xsd:schema xmlns:xsd="http://www.w3.org/2001/XMLSchema" xmlns:xs="http://www.w3.org/2001/XMLSchema" xmlns:p="http://schemas.microsoft.com/office/2006/metadata/properties" xmlns:ns2="a0b86975-c1b6-49ef-bcd9-7c8c6f9756a1" xmlns:ns3="488fdc1a-9a28-44bc-b0de-2d2785b10dec" targetNamespace="http://schemas.microsoft.com/office/2006/metadata/properties" ma:root="true" ma:fieldsID="08bfb4e0026017775aa941b4ff63260c" ns2:_="" ns3:_="">
    <xsd:import namespace="a0b86975-c1b6-49ef-bcd9-7c8c6f9756a1"/>
    <xsd:import namespace="488fdc1a-9a28-44bc-b0de-2d2785b10d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86975-c1b6-49ef-bcd9-7c8c6f9756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8fdc1a-9a28-44bc-b0de-2d2785b10de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74142c5-faf3-4c59-bfc0-42e0b6a3e397}" ma:internalName="TaxCatchAll" ma:showField="CatchAllData" ma:web="488fdc1a-9a28-44bc-b0de-2d2785b10d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88fdc1a-9a28-44bc-b0de-2d2785b10dec"/>
    <lcf76f155ced4ddcb4097134ff3c332f xmlns="a0b86975-c1b6-49ef-bcd9-7c8c6f9756a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00BEE99-65DE-4856-A806-083E815EA5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b86975-c1b6-49ef-bcd9-7c8c6f9756a1"/>
    <ds:schemaRef ds:uri="488fdc1a-9a28-44bc-b0de-2d2785b10d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10F4AF-FF4D-495C-9F74-CEDCCD8FF6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C2EBC9-95E2-4511-BFF6-472291872570}">
  <ds:schemaRefs>
    <ds:schemaRef ds:uri="http://purl.org/dc/dcmitype/"/>
    <ds:schemaRef ds:uri="http://schemas.microsoft.com/office/2006/metadata/properties"/>
    <ds:schemaRef ds:uri="488fdc1a-9a28-44bc-b0de-2d2785b10dec"/>
    <ds:schemaRef ds:uri="http://schemas.microsoft.com/office/2006/documentManagement/types"/>
    <ds:schemaRef ds:uri="a0b86975-c1b6-49ef-bcd9-7c8c6f9756a1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Wickham, Xander</dc:creator>
  <keywords/>
  <dc:description/>
  <lastModifiedBy>Clark, Cale</lastModifiedBy>
  <revision>105</revision>
  <dcterms:created xsi:type="dcterms:W3CDTF">2024-03-06T10:03:00.0000000Z</dcterms:created>
  <dcterms:modified xsi:type="dcterms:W3CDTF">2024-03-13T10:16:12.2514280Z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0x010100FBDCE5E9E5062F46ACAB4736B53D49A8</vt:lpwstr>
  </property>
  <property fmtid="{D5CDD505-2E9C-101B-9397-08002B2CF9AE}" pid="3" name="MediaServiceImageTags">
    <vt:lpwstr/>
  </property>
</Properties>
</file>